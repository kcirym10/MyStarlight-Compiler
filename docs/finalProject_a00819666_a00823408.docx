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284" w14:textId="77777777" w:rsidR="003D2FFA" w:rsidRDefault="00EC6796">
      <w:pPr>
        <w:pStyle w:val="Heading1"/>
        <w:keepNext w:val="0"/>
        <w:keepLines w:val="0"/>
        <w:spacing w:before="480"/>
        <w:jc w:val="center"/>
        <w:rPr>
          <w:color w:val="38761D"/>
          <w:sz w:val="26"/>
          <w:szCs w:val="26"/>
        </w:rPr>
      </w:pPr>
      <w:bookmarkStart w:id="0" w:name="_iaw82g6jbufv" w:colFirst="0" w:colLast="0"/>
      <w:bookmarkEnd w:id="0"/>
      <w:r>
        <w:rPr>
          <w:noProof/>
          <w:color w:val="3C78D8"/>
          <w:sz w:val="46"/>
          <w:szCs w:val="46"/>
        </w:rPr>
        <w:drawing>
          <wp:inline distT="114300" distB="114300" distL="114300" distR="114300" wp14:anchorId="66E66259" wp14:editId="2F57E778">
            <wp:extent cx="4595813" cy="12214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2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EBFD0" w14:textId="77777777" w:rsidR="003D2FFA" w:rsidRDefault="00EC6796">
      <w:pPr>
        <w:jc w:val="center"/>
        <w:rPr>
          <w:color w:val="023E8A"/>
          <w:sz w:val="24"/>
          <w:szCs w:val="24"/>
        </w:rPr>
      </w:pPr>
      <w:r>
        <w:rPr>
          <w:color w:val="023E8A"/>
          <w:sz w:val="24"/>
          <w:szCs w:val="24"/>
        </w:rPr>
        <w:t>TC3048.1 Compilers Design</w:t>
      </w:r>
    </w:p>
    <w:p w14:paraId="20A14856" w14:textId="77777777" w:rsidR="003D2FFA" w:rsidRDefault="003D2FFA"/>
    <w:p w14:paraId="6660C070" w14:textId="77777777" w:rsidR="003D2FFA" w:rsidRDefault="003D2FFA"/>
    <w:p w14:paraId="28C3878B" w14:textId="77777777" w:rsidR="003D2FFA" w:rsidRDefault="003D2FFA">
      <w:pPr>
        <w:rPr>
          <w:color w:val="90E0EF"/>
        </w:rPr>
      </w:pPr>
    </w:p>
    <w:p w14:paraId="7033A6D3" w14:textId="77777777" w:rsidR="003D2FFA" w:rsidRDefault="003D2FFA"/>
    <w:p w14:paraId="0893E9DC" w14:textId="77777777" w:rsidR="003D2FFA" w:rsidRDefault="003D2FFA"/>
    <w:p w14:paraId="2D7F647B" w14:textId="77777777" w:rsidR="003D2FFA" w:rsidRDefault="003D2FFA">
      <w:pPr>
        <w:rPr>
          <w:color w:val="0077B6"/>
        </w:rPr>
      </w:pPr>
    </w:p>
    <w:p w14:paraId="0B3E8812" w14:textId="77777777" w:rsidR="003D2FFA" w:rsidRDefault="003D2FFA">
      <w:pPr>
        <w:rPr>
          <w:color w:val="023E8A"/>
        </w:rPr>
      </w:pPr>
    </w:p>
    <w:p w14:paraId="78F6D5A8" w14:textId="77777777" w:rsidR="003D2FFA" w:rsidRDefault="003D2FFA">
      <w:pPr>
        <w:rPr>
          <w:color w:val="023E8A"/>
        </w:rPr>
      </w:pPr>
    </w:p>
    <w:p w14:paraId="306F73EF" w14:textId="77777777" w:rsidR="003D2FFA" w:rsidRDefault="003D2FFA">
      <w:pPr>
        <w:rPr>
          <w:color w:val="023E8A"/>
        </w:rPr>
      </w:pPr>
    </w:p>
    <w:p w14:paraId="3EBF72DD" w14:textId="77777777" w:rsidR="003D2FFA" w:rsidRPr="002C1353" w:rsidRDefault="00EC6796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2C1353">
        <w:rPr>
          <w:b/>
          <w:color w:val="023E8A"/>
          <w:sz w:val="44"/>
          <w:szCs w:val="44"/>
          <w:lang w:val="en-US"/>
        </w:rPr>
        <w:t xml:space="preserve">Final Project. </w:t>
      </w:r>
    </w:p>
    <w:p w14:paraId="51A6565C" w14:textId="77777777" w:rsidR="003D2FFA" w:rsidRPr="002C1353" w:rsidRDefault="00EC6796">
      <w:pPr>
        <w:spacing w:before="480"/>
        <w:jc w:val="center"/>
        <w:rPr>
          <w:b/>
          <w:color w:val="023E8A"/>
          <w:sz w:val="44"/>
          <w:szCs w:val="44"/>
          <w:lang w:val="en-US"/>
        </w:rPr>
      </w:pPr>
      <w:r w:rsidRPr="002C1353">
        <w:rPr>
          <w:b/>
          <w:color w:val="023E8A"/>
          <w:sz w:val="44"/>
          <w:szCs w:val="44"/>
          <w:lang w:val="en-US"/>
        </w:rPr>
        <w:t>MyStarlight Compiler</w:t>
      </w:r>
    </w:p>
    <w:p w14:paraId="754BEB99" w14:textId="77777777" w:rsidR="003D2FFA" w:rsidRPr="002C1353" w:rsidRDefault="003D2FFA">
      <w:pPr>
        <w:rPr>
          <w:lang w:val="en-US"/>
        </w:rPr>
      </w:pPr>
    </w:p>
    <w:p w14:paraId="7C9A4729" w14:textId="77777777" w:rsidR="003D2FFA" w:rsidRPr="002C1353" w:rsidRDefault="003D2FFA">
      <w:pPr>
        <w:rPr>
          <w:lang w:val="en-US"/>
        </w:rPr>
      </w:pPr>
    </w:p>
    <w:p w14:paraId="45A8F664" w14:textId="77777777" w:rsidR="003D2FFA" w:rsidRPr="002C1353" w:rsidRDefault="003D2FFA">
      <w:pPr>
        <w:rPr>
          <w:lang w:val="en-US"/>
        </w:rPr>
      </w:pPr>
    </w:p>
    <w:p w14:paraId="7E0135F6" w14:textId="77777777" w:rsidR="003D2FFA" w:rsidRPr="002C1353" w:rsidRDefault="003D2FFA">
      <w:pPr>
        <w:rPr>
          <w:lang w:val="en-US"/>
        </w:rPr>
      </w:pPr>
    </w:p>
    <w:p w14:paraId="0F802431" w14:textId="77777777" w:rsidR="003D2FFA" w:rsidRPr="002C1353" w:rsidRDefault="003D2FFA">
      <w:pPr>
        <w:rPr>
          <w:lang w:val="en-US"/>
        </w:rPr>
      </w:pPr>
    </w:p>
    <w:p w14:paraId="41F92F29" w14:textId="77777777" w:rsidR="003D2FFA" w:rsidRPr="002C1353" w:rsidRDefault="003D2FFA">
      <w:pPr>
        <w:rPr>
          <w:lang w:val="en-US"/>
        </w:rPr>
      </w:pPr>
    </w:p>
    <w:p w14:paraId="0F931D0D" w14:textId="77777777" w:rsidR="003D2FFA" w:rsidRPr="002C1353" w:rsidRDefault="003D2FFA">
      <w:pPr>
        <w:rPr>
          <w:lang w:val="en-US"/>
        </w:rPr>
      </w:pPr>
    </w:p>
    <w:p w14:paraId="19CE3771" w14:textId="77777777" w:rsidR="003D2FFA" w:rsidRPr="002C1353" w:rsidRDefault="003D2FFA">
      <w:pPr>
        <w:rPr>
          <w:lang w:val="en-US"/>
        </w:rPr>
      </w:pPr>
    </w:p>
    <w:p w14:paraId="1731BAFA" w14:textId="77777777" w:rsidR="003D2FFA" w:rsidRPr="002C1353" w:rsidRDefault="003D2FFA">
      <w:pPr>
        <w:rPr>
          <w:lang w:val="en-US"/>
        </w:rPr>
      </w:pPr>
    </w:p>
    <w:p w14:paraId="69DEC2E3" w14:textId="77777777" w:rsidR="003D2FFA" w:rsidRPr="002C1353" w:rsidRDefault="00EC6796">
      <w:pPr>
        <w:jc w:val="right"/>
        <w:rPr>
          <w:b/>
          <w:color w:val="023E8A"/>
          <w:sz w:val="28"/>
          <w:szCs w:val="28"/>
          <w:lang w:val="en-US"/>
        </w:rPr>
      </w:pPr>
      <w:r w:rsidRPr="002C1353">
        <w:rPr>
          <w:b/>
          <w:color w:val="023E8A"/>
          <w:sz w:val="28"/>
          <w:szCs w:val="28"/>
          <w:lang w:val="en-US"/>
        </w:rPr>
        <w:t>Team 1</w:t>
      </w:r>
    </w:p>
    <w:p w14:paraId="21E775E7" w14:textId="77777777" w:rsidR="003D2FFA" w:rsidRPr="002C1353" w:rsidRDefault="003D2FFA">
      <w:pPr>
        <w:rPr>
          <w:lang w:val="en-US"/>
        </w:rPr>
      </w:pPr>
    </w:p>
    <w:p w14:paraId="47A2E6ED" w14:textId="1E74DD79" w:rsidR="003D2FFA" w:rsidRDefault="00EC6796">
      <w:pPr>
        <w:jc w:val="right"/>
      </w:pPr>
      <w:r>
        <w:t>Tanya Yare</w:t>
      </w:r>
      <w:r w:rsidR="004758F3">
        <w:t>t</w:t>
      </w:r>
      <w:r>
        <w:t>zi González Elizondo</w:t>
      </w:r>
      <w:r>
        <w:tab/>
        <w:t>A00823408</w:t>
      </w:r>
    </w:p>
    <w:p w14:paraId="4F81DAED" w14:textId="77777777" w:rsidR="003D2FFA" w:rsidRDefault="003D2FFA">
      <w:pPr>
        <w:jc w:val="right"/>
      </w:pPr>
    </w:p>
    <w:p w14:paraId="43B8A537" w14:textId="77777777" w:rsidR="003D2FFA" w:rsidRDefault="003D2FFA">
      <w:pPr>
        <w:jc w:val="right"/>
      </w:pPr>
    </w:p>
    <w:p w14:paraId="1DA71722" w14:textId="77777777" w:rsidR="003D2FFA" w:rsidRDefault="003D2FFA">
      <w:pPr>
        <w:jc w:val="right"/>
      </w:pPr>
    </w:p>
    <w:p w14:paraId="2E2F3943" w14:textId="77777777" w:rsidR="003D2FFA" w:rsidRDefault="00EC6796">
      <w:pPr>
        <w:jc w:val="right"/>
      </w:pPr>
      <w:r>
        <w:t xml:space="preserve"> José Alejandro Myrick Asturias</w:t>
      </w:r>
      <w:r>
        <w:tab/>
        <w:t>A00819666</w:t>
      </w:r>
      <w:r>
        <w:br/>
      </w:r>
    </w:p>
    <w:p w14:paraId="64B484DF" w14:textId="77777777" w:rsidR="003D2FFA" w:rsidRDefault="003D2FFA">
      <w:pPr>
        <w:jc w:val="right"/>
      </w:pPr>
    </w:p>
    <w:p w14:paraId="7C5A4E6D" w14:textId="77777777" w:rsidR="003D2FFA" w:rsidRDefault="003D2FFA">
      <w:pPr>
        <w:jc w:val="right"/>
      </w:pPr>
    </w:p>
    <w:p w14:paraId="2F7FAF9F" w14:textId="77777777" w:rsidR="003D2FFA" w:rsidRDefault="00EC6796">
      <w:pPr>
        <w:jc w:val="center"/>
      </w:pPr>
      <w:r>
        <w:t>June 06, 2022</w:t>
      </w:r>
      <w:r>
        <w:br w:type="page"/>
      </w:r>
    </w:p>
    <w:p w14:paraId="508142B3" w14:textId="77777777" w:rsidR="003D2FFA" w:rsidRDefault="00EC6796">
      <w:pPr>
        <w:rPr>
          <w:b/>
          <w:sz w:val="38"/>
          <w:szCs w:val="38"/>
        </w:rPr>
      </w:pPr>
      <w:r>
        <w:rPr>
          <w:b/>
          <w:color w:val="8187DC"/>
          <w:sz w:val="38"/>
          <w:szCs w:val="38"/>
        </w:rPr>
        <w:lastRenderedPageBreak/>
        <w:t>Index</w:t>
      </w:r>
    </w:p>
    <w:sdt>
      <w:sdtPr>
        <w:id w:val="-1768994299"/>
        <w:docPartObj>
          <w:docPartGallery w:val="Table of Contents"/>
          <w:docPartUnique/>
        </w:docPartObj>
      </w:sdtPr>
      <w:sdtEndPr/>
      <w:sdtContent>
        <w:p w14:paraId="09E8A200" w14:textId="77777777" w:rsidR="003D2FFA" w:rsidRDefault="00EC6796">
          <w:pPr>
            <w:tabs>
              <w:tab w:val="right" w:pos="9025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1hm8xc7huzu">
            <w:r>
              <w:rPr>
                <w:b/>
              </w:rPr>
              <w:t>Description and Technical Documentation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_h1hm8xc7huzu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C9B8CBA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7ris5i5n51l">
            <w:r>
              <w:t>Project Description</w:t>
            </w:r>
          </w:hyperlink>
          <w:r>
            <w:tab/>
          </w:r>
          <w:r>
            <w:fldChar w:fldCharType="begin"/>
          </w:r>
          <w:r>
            <w:instrText xml:space="preserve"> PAGEREF _7ris5i5n51l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6729449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854glbq6qq0b">
            <w:r>
              <w:t>Language</w:t>
            </w:r>
          </w:hyperlink>
          <w:r>
            <w:tab/>
          </w:r>
          <w:r>
            <w:fldChar w:fldCharType="begin"/>
          </w:r>
          <w:r>
            <w:instrText xml:space="preserve"> PAGEREF _854glbq6qq0b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64AF90C1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1bjy4qvtzadh">
            <w:r>
              <w:t>Compiler</w:t>
            </w:r>
          </w:hyperlink>
          <w: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_1bjy4qvtzadh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E512CF5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uog7fj1bn0ge">
            <w:r>
              <w:t>Virtual Machine</w:t>
            </w:r>
          </w:hyperlink>
          <w:r>
            <w:tab/>
          </w:r>
          <w:r>
            <w:fldChar w:fldCharType="begin"/>
          </w:r>
          <w:r>
            <w:instrText xml:space="preserve"> PAGEREF _uog7fj1bn0ge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B367B9C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whmff066hwv">
            <w:r>
              <w:t>Performance Testing</w:t>
            </w:r>
          </w:hyperlink>
          <w:r>
            <w:tab/>
          </w:r>
          <w:r>
            <w:fldChar w:fldCharType="begin"/>
          </w:r>
          <w:r>
            <w:instrText xml:space="preserve"> PAGEREF _whmff066hwv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430E9E4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ogg3v5lh7khl">
            <w:r>
              <w:t>Code Documentation</w:t>
            </w:r>
          </w:hyperlink>
          <w:r>
            <w:tab/>
          </w:r>
          <w:r>
            <w:fldChar w:fldCharType="begin"/>
          </w:r>
          <w:r>
            <w:instrText xml:space="preserve"> PAGEREF _ogg3v5lh7khl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6389779D" w14:textId="77777777" w:rsidR="003D2FFA" w:rsidRDefault="00EC6796">
          <w:pPr>
            <w:tabs>
              <w:tab w:val="right" w:pos="9025"/>
            </w:tabs>
            <w:spacing w:before="200" w:line="240" w:lineRule="auto"/>
            <w:rPr>
              <w:b/>
            </w:rPr>
          </w:pPr>
          <w:hyperlink w:anchor="_fsfiygvirene">
            <w:r>
              <w:rPr>
                <w:b/>
              </w:rPr>
              <w:t>User’s Guide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_fsfiygvirene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BBEAD2F" w14:textId="77777777" w:rsidR="003D2FFA" w:rsidRDefault="00EC6796">
          <w:pPr>
            <w:tabs>
              <w:tab w:val="right" w:pos="9025"/>
            </w:tabs>
            <w:spacing w:before="60" w:line="240" w:lineRule="auto"/>
            <w:ind w:left="360"/>
          </w:pPr>
          <w:hyperlink w:anchor="_clrfl3hexqss">
            <w:r>
              <w:t>Quick Refer</w:t>
            </w:r>
            <w:r>
              <w:t>ence Manual</w:t>
            </w:r>
          </w:hyperlink>
          <w:r>
            <w:tab/>
          </w:r>
          <w:r>
            <w:fldChar w:fldCharType="begin"/>
          </w:r>
          <w:r>
            <w:instrText xml:space="preserve"> PAGEREF _clrfl3hexqss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4D06B42C" w14:textId="77777777" w:rsidR="003D2FFA" w:rsidRDefault="00EC6796">
          <w:pPr>
            <w:tabs>
              <w:tab w:val="right" w:pos="9025"/>
            </w:tabs>
            <w:spacing w:before="60" w:after="80" w:line="240" w:lineRule="auto"/>
            <w:ind w:left="360"/>
          </w:pPr>
          <w:hyperlink w:anchor="_zi2zpekswz40">
            <w:r>
              <w:t>Demo</w:t>
            </w:r>
          </w:hyperlink>
          <w:r>
            <w:tab/>
          </w:r>
          <w:r>
            <w:fldChar w:fldCharType="begin"/>
          </w:r>
          <w:r>
            <w:instrText xml:space="preserve"> PAGEREF _zi2zpekswz40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</w:sdtContent>
    </w:sdt>
    <w:p w14:paraId="153ADC7F" w14:textId="77777777" w:rsidR="003D2FFA" w:rsidRDefault="003D2FFA"/>
    <w:p w14:paraId="0E29A5D1" w14:textId="77777777" w:rsidR="003D2FFA" w:rsidRDefault="00EC6796">
      <w:r>
        <w:br w:type="page"/>
      </w:r>
    </w:p>
    <w:p w14:paraId="6ECB06CF" w14:textId="77777777" w:rsidR="003D2FFA" w:rsidRPr="002C1353" w:rsidRDefault="00EC6796">
      <w:pPr>
        <w:pStyle w:val="Heading1"/>
        <w:rPr>
          <w:lang w:val="en-US"/>
        </w:rPr>
      </w:pPr>
      <w:bookmarkStart w:id="1" w:name="_h1hm8xc7huzu" w:colFirst="0" w:colLast="0"/>
      <w:bookmarkEnd w:id="1"/>
      <w:r w:rsidRPr="002C1353">
        <w:rPr>
          <w:lang w:val="en-US"/>
        </w:rPr>
        <w:lastRenderedPageBreak/>
        <w:t>Descr</w:t>
      </w:r>
      <w:r w:rsidRPr="002C1353">
        <w:rPr>
          <w:lang w:val="en-US"/>
        </w:rPr>
        <w:t>iption and Technical Documentation</w:t>
      </w:r>
    </w:p>
    <w:p w14:paraId="7DD122C4" w14:textId="77777777" w:rsidR="003D2FFA" w:rsidRPr="002C1353" w:rsidRDefault="00EC6796">
      <w:pPr>
        <w:pStyle w:val="Heading2"/>
        <w:rPr>
          <w:lang w:val="en-US"/>
        </w:rPr>
      </w:pPr>
      <w:bookmarkStart w:id="2" w:name="_7ris5i5n51l" w:colFirst="0" w:colLast="0"/>
      <w:bookmarkEnd w:id="2"/>
      <w:r w:rsidRPr="002C1353">
        <w:rPr>
          <w:lang w:val="en-US"/>
        </w:rPr>
        <w:t>Project Description</w:t>
      </w:r>
    </w:p>
    <w:p w14:paraId="5B2FA4E0" w14:textId="77777777" w:rsidR="003D2FFA" w:rsidRPr="002C1353" w:rsidRDefault="00EC6796">
      <w:pPr>
        <w:pStyle w:val="Heading3"/>
        <w:rPr>
          <w:lang w:val="en-US"/>
        </w:rPr>
      </w:pPr>
      <w:bookmarkStart w:id="3" w:name="_u5dspecucrlw" w:colFirst="0" w:colLast="0"/>
      <w:bookmarkEnd w:id="3"/>
      <w:r w:rsidRPr="002C1353">
        <w:rPr>
          <w:lang w:val="en-US"/>
        </w:rPr>
        <w:t>Purpose and Scope</w:t>
      </w:r>
    </w:p>
    <w:p w14:paraId="52574415" w14:textId="77777777" w:rsidR="003D2FFA" w:rsidRPr="002C1353" w:rsidRDefault="003D2FFA">
      <w:pPr>
        <w:rPr>
          <w:lang w:val="en-US"/>
        </w:rPr>
      </w:pPr>
    </w:p>
    <w:p w14:paraId="78DBCCCA" w14:textId="77777777" w:rsidR="003D2FFA" w:rsidRPr="002C1353" w:rsidRDefault="00EC6796">
      <w:pPr>
        <w:pStyle w:val="Heading3"/>
        <w:rPr>
          <w:lang w:val="en-US"/>
        </w:rPr>
      </w:pPr>
      <w:bookmarkStart w:id="4" w:name="_1go8pztxu1s3" w:colFirst="0" w:colLast="0"/>
      <w:bookmarkEnd w:id="4"/>
      <w:r w:rsidRPr="002C1353">
        <w:rPr>
          <w:lang w:val="en-US"/>
        </w:rPr>
        <w:t>Requirements Analysis and description of the main test cases</w:t>
      </w:r>
    </w:p>
    <w:p w14:paraId="67034A8F" w14:textId="77777777" w:rsidR="003D2FFA" w:rsidRDefault="00EC6796">
      <w:pPr>
        <w:pStyle w:val="Heading3"/>
      </w:pPr>
      <w:bookmarkStart w:id="5" w:name="_rjewn549vg8e" w:colFirst="0" w:colLast="0"/>
      <w:bookmarkEnd w:id="5"/>
      <w:r>
        <w:t>Project Follow-up</w:t>
      </w:r>
    </w:p>
    <w:p w14:paraId="405008EE" w14:textId="77777777" w:rsidR="003D2FFA" w:rsidRPr="002C1353" w:rsidRDefault="00EC6796">
      <w:pPr>
        <w:pStyle w:val="Heading2"/>
        <w:rPr>
          <w:lang w:val="en-US"/>
        </w:rPr>
      </w:pPr>
      <w:bookmarkStart w:id="6" w:name="_gduo4mp0jbnw" w:colFirst="0" w:colLast="0"/>
      <w:bookmarkEnd w:id="6"/>
      <w:r w:rsidRPr="002C1353">
        <w:rPr>
          <w:lang w:val="en-US"/>
        </w:rPr>
        <w:t>Language</w:t>
      </w:r>
    </w:p>
    <w:p w14:paraId="59737A89" w14:textId="77777777" w:rsidR="003D2FFA" w:rsidRPr="002C1353" w:rsidRDefault="00EC6796">
      <w:pPr>
        <w:pStyle w:val="Heading2"/>
        <w:rPr>
          <w:lang w:val="en-US"/>
        </w:rPr>
      </w:pPr>
      <w:bookmarkStart w:id="7" w:name="_1bjy4qvtzadh" w:colFirst="0" w:colLast="0"/>
      <w:bookmarkEnd w:id="7"/>
      <w:r w:rsidRPr="002C1353">
        <w:rPr>
          <w:lang w:val="en-US"/>
        </w:rPr>
        <w:t>Compiler</w:t>
      </w:r>
    </w:p>
    <w:p w14:paraId="3E30BF13" w14:textId="77777777" w:rsidR="003D2FFA" w:rsidRPr="002C1353" w:rsidRDefault="003D2FFA">
      <w:pPr>
        <w:pStyle w:val="Heading2"/>
        <w:rPr>
          <w:lang w:val="en-US"/>
        </w:rPr>
      </w:pPr>
      <w:bookmarkStart w:id="8" w:name="_rstt3kejcuvl" w:colFirst="0" w:colLast="0"/>
      <w:bookmarkEnd w:id="8"/>
    </w:p>
    <w:p w14:paraId="6F1F058E" w14:textId="77777777" w:rsidR="003D2FFA" w:rsidRPr="002C1353" w:rsidRDefault="00EC6796">
      <w:pPr>
        <w:pStyle w:val="Heading2"/>
        <w:rPr>
          <w:lang w:val="en-US"/>
        </w:rPr>
      </w:pPr>
      <w:bookmarkStart w:id="9" w:name="_uog7fj1bn0ge" w:colFirst="0" w:colLast="0"/>
      <w:bookmarkEnd w:id="9"/>
      <w:r w:rsidRPr="002C1353">
        <w:rPr>
          <w:lang w:val="en-US"/>
        </w:rPr>
        <w:t>Virtual Machine</w:t>
      </w:r>
    </w:p>
    <w:p w14:paraId="142507A2" w14:textId="77777777" w:rsidR="003D2FFA" w:rsidRPr="002C1353" w:rsidRDefault="003D2FFA">
      <w:pPr>
        <w:pStyle w:val="Heading2"/>
        <w:rPr>
          <w:lang w:val="en-US"/>
        </w:rPr>
      </w:pPr>
      <w:bookmarkStart w:id="10" w:name="_s4fwkkbkq644" w:colFirst="0" w:colLast="0"/>
      <w:bookmarkEnd w:id="10"/>
    </w:p>
    <w:p w14:paraId="6BA28CD1" w14:textId="77777777" w:rsidR="003D2FFA" w:rsidRPr="002C1353" w:rsidRDefault="00EC6796">
      <w:pPr>
        <w:pStyle w:val="Heading2"/>
        <w:rPr>
          <w:lang w:val="en-US"/>
        </w:rPr>
      </w:pPr>
      <w:bookmarkStart w:id="11" w:name="_whmff066hwv" w:colFirst="0" w:colLast="0"/>
      <w:bookmarkEnd w:id="11"/>
      <w:r w:rsidRPr="002C1353">
        <w:rPr>
          <w:lang w:val="en-US"/>
        </w:rPr>
        <w:t>Performance Testing</w:t>
      </w:r>
    </w:p>
    <w:p w14:paraId="56012C41" w14:textId="77777777" w:rsidR="003D2FFA" w:rsidRPr="002C1353" w:rsidRDefault="003D2FFA">
      <w:pPr>
        <w:pStyle w:val="Heading2"/>
        <w:rPr>
          <w:lang w:val="en-US"/>
        </w:rPr>
      </w:pPr>
      <w:bookmarkStart w:id="12" w:name="_rwdsuxwolupb" w:colFirst="0" w:colLast="0"/>
      <w:bookmarkEnd w:id="12"/>
    </w:p>
    <w:p w14:paraId="060B9D0C" w14:textId="77777777" w:rsidR="003D2FFA" w:rsidRPr="002C1353" w:rsidRDefault="00EC6796">
      <w:pPr>
        <w:pStyle w:val="Heading2"/>
        <w:rPr>
          <w:lang w:val="en-US"/>
        </w:rPr>
      </w:pPr>
      <w:bookmarkStart w:id="13" w:name="_ogg3v5lh7khl" w:colFirst="0" w:colLast="0"/>
      <w:bookmarkEnd w:id="13"/>
      <w:r w:rsidRPr="002C1353">
        <w:rPr>
          <w:lang w:val="en-US"/>
        </w:rPr>
        <w:t>Code Documentation</w:t>
      </w:r>
    </w:p>
    <w:p w14:paraId="06948A43" w14:textId="77777777" w:rsidR="003D2FFA" w:rsidRPr="002C1353" w:rsidRDefault="003D2FFA">
      <w:pPr>
        <w:rPr>
          <w:lang w:val="en-US"/>
        </w:rPr>
      </w:pPr>
    </w:p>
    <w:p w14:paraId="0B88E8F6" w14:textId="77777777" w:rsidR="003D2FFA" w:rsidRPr="002C1353" w:rsidRDefault="003D2FFA">
      <w:pPr>
        <w:rPr>
          <w:lang w:val="en-US"/>
        </w:rPr>
      </w:pPr>
    </w:p>
    <w:p w14:paraId="1E5DD6D2" w14:textId="77777777" w:rsidR="003D2FFA" w:rsidRPr="002C1353" w:rsidRDefault="003D2FFA">
      <w:pPr>
        <w:rPr>
          <w:lang w:val="en-US"/>
        </w:rPr>
      </w:pPr>
    </w:p>
    <w:p w14:paraId="11070BA3" w14:textId="77777777" w:rsidR="003D2FFA" w:rsidRPr="002C1353" w:rsidRDefault="003D2FFA">
      <w:pPr>
        <w:rPr>
          <w:lang w:val="en-US"/>
        </w:rPr>
      </w:pPr>
    </w:p>
    <w:p w14:paraId="56561B6B" w14:textId="77777777" w:rsidR="003D2FFA" w:rsidRPr="002C1353" w:rsidRDefault="00EC6796">
      <w:pPr>
        <w:pStyle w:val="Heading1"/>
        <w:rPr>
          <w:lang w:val="en-US"/>
        </w:rPr>
      </w:pPr>
      <w:bookmarkStart w:id="14" w:name="_fsfiygvirene" w:colFirst="0" w:colLast="0"/>
      <w:bookmarkEnd w:id="14"/>
      <w:r w:rsidRPr="002C1353">
        <w:rPr>
          <w:lang w:val="en-US"/>
        </w:rPr>
        <w:t>User’s Guide</w:t>
      </w:r>
      <w:ins w:id="15" w:author="Tanya Yaretzi González Elizondo" w:date="2022-06-01T20:13:00Z">
        <w:r w:rsidRPr="002C1353">
          <w:rPr>
            <w:lang w:val="en-US"/>
          </w:rPr>
          <w:t xml:space="preserve"> or User’s Manual?</w:t>
        </w:r>
      </w:ins>
    </w:p>
    <w:p w14:paraId="4066C258" w14:textId="77777777" w:rsidR="003D2FFA" w:rsidRPr="002C1353" w:rsidRDefault="003D2FFA">
      <w:pPr>
        <w:rPr>
          <w:lang w:val="en-US"/>
        </w:rPr>
      </w:pPr>
    </w:p>
    <w:p w14:paraId="413A8814" w14:textId="77777777" w:rsidR="003D2FFA" w:rsidRDefault="00EC6796">
      <w:pPr>
        <w:pStyle w:val="Heading2"/>
      </w:pPr>
      <w:bookmarkStart w:id="16" w:name="_clrfl3hexqss" w:colFirst="0" w:colLast="0"/>
      <w:bookmarkEnd w:id="16"/>
      <w:r>
        <w:lastRenderedPageBreak/>
        <w:t>Quick Reference Manual</w:t>
      </w:r>
    </w:p>
    <w:p w14:paraId="7D83467F" w14:textId="77777777" w:rsidR="003D2FFA" w:rsidRDefault="003D2FFA">
      <w:pPr>
        <w:pStyle w:val="Heading2"/>
      </w:pPr>
      <w:bookmarkStart w:id="17" w:name="_pp58tmwzd1i4" w:colFirst="0" w:colLast="0"/>
      <w:bookmarkEnd w:id="17"/>
    </w:p>
    <w:p w14:paraId="3034712C" w14:textId="77777777" w:rsidR="003D2FFA" w:rsidRDefault="00EC6796">
      <w:pPr>
        <w:pStyle w:val="Heading2"/>
      </w:pPr>
      <w:bookmarkStart w:id="18" w:name="_zi2zpekswz40" w:colFirst="0" w:colLast="0"/>
      <w:bookmarkEnd w:id="18"/>
      <w:r>
        <w:t>Demo</w:t>
      </w:r>
    </w:p>
    <w:sectPr w:rsidR="003D2FFA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3C81" w14:textId="77777777" w:rsidR="00EC6796" w:rsidRDefault="00EC6796">
      <w:pPr>
        <w:spacing w:line="240" w:lineRule="auto"/>
      </w:pPr>
      <w:r>
        <w:separator/>
      </w:r>
    </w:p>
  </w:endnote>
  <w:endnote w:type="continuationSeparator" w:id="0">
    <w:p w14:paraId="71A83016" w14:textId="77777777" w:rsidR="00EC6796" w:rsidRDefault="00EC6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BCF4" w14:textId="77777777" w:rsidR="003D2FFA" w:rsidRDefault="00EC6796">
    <w:pPr>
      <w:jc w:val="right"/>
    </w:pPr>
    <w:r>
      <w:fldChar w:fldCharType="begin"/>
    </w:r>
    <w:r>
      <w:instrText>PAGE</w:instrText>
    </w:r>
    <w:r>
      <w:fldChar w:fldCharType="separate"/>
    </w:r>
    <w:r w:rsidR="002C135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FB0" w14:textId="77777777" w:rsidR="003D2FFA" w:rsidRDefault="003D2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3C76" w14:textId="77777777" w:rsidR="00EC6796" w:rsidRDefault="00EC6796">
      <w:pPr>
        <w:spacing w:line="240" w:lineRule="auto"/>
      </w:pPr>
      <w:r>
        <w:separator/>
      </w:r>
    </w:p>
  </w:footnote>
  <w:footnote w:type="continuationSeparator" w:id="0">
    <w:p w14:paraId="605C532B" w14:textId="77777777" w:rsidR="00EC6796" w:rsidRDefault="00EC67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1639"/>
    <w:multiLevelType w:val="multilevel"/>
    <w:tmpl w:val="8ED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459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FA"/>
    <w:rsid w:val="002C1353"/>
    <w:rsid w:val="003D2FFA"/>
    <w:rsid w:val="004758F3"/>
    <w:rsid w:val="00E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336B"/>
  <w15:docId w15:val="{87771F7E-CE24-48B0-934A-CC795D9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" w:eastAsia="Raleway" w:hAnsi="Raleway" w:cs="Raleway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8187DC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354FAB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Tanya González Elizondo</cp:lastModifiedBy>
  <cp:revision>3</cp:revision>
  <dcterms:created xsi:type="dcterms:W3CDTF">2022-06-02T03:11:00Z</dcterms:created>
  <dcterms:modified xsi:type="dcterms:W3CDTF">2022-06-02T03:22:00Z</dcterms:modified>
</cp:coreProperties>
</file>